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keepNext w:val="0"/>
        <w:keepLines w:val="0"/>
        <w:shd w:fill="ffffff" w:val="clear"/>
        <w:spacing w:after="160" w:before="300" w:line="264" w:lineRule="auto"/>
        <w:contextualSpacing w:val="0"/>
        <w:rPr>
          <w:b w:val="1"/>
          <w:color w:val="1c4587"/>
          <w:u w:val="single"/>
        </w:rPr>
      </w:pPr>
      <w:bookmarkStart w:colFirst="0" w:colLast="0" w:name="_2iivwvthnlls" w:id="0"/>
      <w:bookmarkEnd w:id="0"/>
      <w:r w:rsidDel="00000000" w:rsidR="00000000" w:rsidRPr="00000000">
        <w:rPr>
          <w:color w:val="333333"/>
          <w:rtl w:val="0"/>
        </w:rPr>
        <w:t xml:space="preserve">                               </w:t>
      </w:r>
      <w:r w:rsidDel="00000000" w:rsidR="00000000" w:rsidRPr="00000000">
        <w:rPr>
          <w:b w:val="1"/>
          <w:color w:val="333333"/>
          <w:rtl w:val="0"/>
        </w:rPr>
        <w:t xml:space="preserve"> </w:t>
      </w:r>
      <w:r w:rsidDel="00000000" w:rsidR="00000000" w:rsidRPr="00000000">
        <w:rPr>
          <w:b w:val="1"/>
          <w:color w:val="1c4587"/>
          <w:u w:val="single"/>
          <w:rtl w:val="0"/>
        </w:rPr>
        <w:t xml:space="preserve">DataDemics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pStyle w:val="Heading2"/>
        <w:keepNext w:val="0"/>
        <w:keepLines w:val="0"/>
        <w:shd w:fill="ffffff" w:val="clear"/>
        <w:spacing w:after="160" w:before="300" w:line="264" w:lineRule="auto"/>
        <w:contextualSpacing w:val="0"/>
        <w:rPr>
          <w:color w:val="333333"/>
        </w:rPr>
      </w:pPr>
      <w:bookmarkStart w:colFirst="0" w:colLast="0" w:name="_fbcga38041gg" w:id="1"/>
      <w:bookmarkEnd w:id="1"/>
      <w:r w:rsidDel="00000000" w:rsidR="00000000" w:rsidRPr="00000000">
        <w:rPr>
          <w:color w:val="333333"/>
          <w:rtl w:val="0"/>
        </w:rPr>
        <w:t xml:space="preserve">                    </w:t>
      </w:r>
      <w:r w:rsidDel="00000000" w:rsidR="00000000" w:rsidRPr="00000000">
        <w:rPr>
          <w:b w:val="1"/>
          <w:color w:val="333333"/>
          <w:rtl w:val="0"/>
        </w:rPr>
        <w:t xml:space="preserve">Understanding of SSL security</w:t>
      </w:r>
      <w:r w:rsidDel="00000000" w:rsidR="00000000" w:rsidRPr="00000000">
        <w:rPr>
          <w:color w:val="333333"/>
          <w:rtl w:val="0"/>
        </w:rPr>
        <w:t xml:space="preserve">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pStyle w:val="Heading2"/>
        <w:keepNext w:val="0"/>
        <w:keepLines w:val="0"/>
        <w:shd w:fill="ffffff" w:val="clear"/>
        <w:spacing w:after="300" w:before="0" w:line="288" w:lineRule="auto"/>
        <w:contextualSpacing w:val="0"/>
        <w:rPr>
          <w:color w:val="333333"/>
          <w:sz w:val="35"/>
          <w:szCs w:val="35"/>
        </w:rPr>
      </w:pPr>
      <w:bookmarkStart w:colFirst="0" w:colLast="0" w:name="_6gtjr69lobb1" w:id="2"/>
      <w:bookmarkEnd w:id="2"/>
      <w:r w:rsidDel="00000000" w:rsidR="00000000" w:rsidRPr="00000000">
        <w:rPr>
          <w:color w:val="333333"/>
          <w:sz w:val="35"/>
          <w:szCs w:val="35"/>
          <w:rtl w:val="0"/>
        </w:rPr>
        <w:t xml:space="preserve">A Brief History of SSL and TLS</w:t>
      </w:r>
    </w:p>
    <w:p w:rsidR="00000000" w:rsidDel="00000000" w:rsidP="00000000" w:rsidRDefault="00000000" w:rsidRPr="00000000" w14:paraId="00000005">
      <w:pPr>
        <w:shd w:fill="ffffff" w:val="clear"/>
        <w:spacing w:after="380" w:line="360" w:lineRule="auto"/>
        <w:contextualSpacing w:val="0"/>
        <w:rPr>
          <w:color w:val="484848"/>
          <w:sz w:val="24"/>
          <w:szCs w:val="24"/>
        </w:rPr>
      </w:pPr>
      <w:r w:rsidDel="00000000" w:rsidR="00000000" w:rsidRPr="00000000">
        <w:rPr>
          <w:color w:val="484848"/>
          <w:sz w:val="24"/>
          <w:szCs w:val="24"/>
          <w:rtl w:val="0"/>
        </w:rPr>
        <w:t xml:space="preserve">SSL and TLS are both cryptographic protocols that provide authentication and data encryption between servers, machines and applications operating over a network (e.g. a client connecting to a web server). SSL is the predecessor to TLS. Over the years, new versions of the protocols have been released to address vulnerabilities and support stronger, more secure cipher suites and algorithms.</w:t>
      </w:r>
    </w:p>
    <w:p w:rsidR="00000000" w:rsidDel="00000000" w:rsidP="00000000" w:rsidRDefault="00000000" w:rsidRPr="00000000" w14:paraId="00000006">
      <w:pPr>
        <w:shd w:fill="ffffff" w:val="clear"/>
        <w:spacing w:after="380" w:line="360" w:lineRule="auto"/>
        <w:contextualSpacing w:val="0"/>
        <w:rPr>
          <w:i w:val="1"/>
          <w:color w:val="484848"/>
          <w:sz w:val="24"/>
          <w:szCs w:val="24"/>
        </w:rPr>
      </w:pPr>
      <w:r w:rsidDel="00000000" w:rsidR="00000000" w:rsidRPr="00000000">
        <w:rPr>
          <w:color w:val="484848"/>
          <w:sz w:val="24"/>
          <w:szCs w:val="24"/>
          <w:rtl w:val="0"/>
        </w:rPr>
        <w:t xml:space="preserve">SSL was originally developed by Netscape and first came onto the scene way back in 1995 with SSL 2.0 (1.0 was never released to the public). Version 2.0 was quickly replaced by SSL 3.0 in 1996 after a number of vulnerabilities were found. </w:t>
      </w:r>
      <w:r w:rsidDel="00000000" w:rsidR="00000000" w:rsidRPr="00000000">
        <w:rPr>
          <w:i w:val="1"/>
          <w:color w:val="484848"/>
          <w:sz w:val="24"/>
          <w:szCs w:val="24"/>
          <w:rtl w:val="0"/>
        </w:rPr>
        <w:t xml:space="preserve">Note: Versions 2.0 and 3.0 are sometimes written as SSLv2 and SSLv3.</w:t>
      </w:r>
    </w:p>
    <w:p w:rsidR="00000000" w:rsidDel="00000000" w:rsidP="00000000" w:rsidRDefault="00000000" w:rsidRPr="00000000" w14:paraId="00000007">
      <w:pPr>
        <w:shd w:fill="ffffff" w:val="clear"/>
        <w:spacing w:after="380" w:line="360" w:lineRule="auto"/>
        <w:contextualSpacing w:val="0"/>
        <w:rPr/>
      </w:pPr>
      <w:hyperlink r:id="rId6">
        <w:r w:rsidDel="00000000" w:rsidR="00000000" w:rsidRPr="00000000">
          <w:rPr>
            <w:color w:val="0368b8"/>
            <w:sz w:val="24"/>
            <w:szCs w:val="24"/>
            <w:u w:val="single"/>
            <w:rtl w:val="0"/>
          </w:rPr>
          <w:t xml:space="preserve">TLS was introduced</w:t>
        </w:r>
      </w:hyperlink>
      <w:r w:rsidDel="00000000" w:rsidR="00000000" w:rsidRPr="00000000">
        <w:rPr>
          <w:color w:val="484848"/>
          <w:sz w:val="24"/>
          <w:szCs w:val="24"/>
          <w:rtl w:val="0"/>
        </w:rPr>
        <w:t xml:space="preserve"> in 1999 as a new version of SSL and was based on SSL 3.0:</w:t>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pStyle w:val="Heading3"/>
        <w:keepNext w:val="0"/>
        <w:keepLines w:val="0"/>
        <w:shd w:fill="ffffff" w:val="clear"/>
        <w:spacing w:after="160" w:before="300" w:line="264" w:lineRule="auto"/>
        <w:contextualSpacing w:val="0"/>
        <w:rPr>
          <w:color w:val="333333"/>
          <w:sz w:val="27"/>
          <w:szCs w:val="27"/>
        </w:rPr>
      </w:pPr>
      <w:bookmarkStart w:colFirst="0" w:colLast="0" w:name="_62s969lys6ec" w:id="3"/>
      <w:bookmarkEnd w:id="3"/>
      <w:r w:rsidDel="00000000" w:rsidR="00000000" w:rsidRPr="00000000">
        <w:rPr>
          <w:color w:val="333333"/>
          <w:sz w:val="27"/>
          <w:szCs w:val="27"/>
          <w:rtl w:val="0"/>
        </w:rPr>
        <w:t xml:space="preserve">Domain validation</w:t>
      </w:r>
    </w:p>
    <w:p w:rsidR="00000000" w:rsidDel="00000000" w:rsidP="00000000" w:rsidRDefault="00000000" w:rsidRPr="00000000" w14:paraId="0000000A">
      <w:pPr>
        <w:shd w:fill="ffffff" w:val="clear"/>
        <w:spacing w:after="160" w:lineRule="auto"/>
        <w:contextualSpacing w:val="0"/>
        <w:jc w:val="both"/>
        <w:rPr>
          <w:color w:val="333333"/>
          <w:sz w:val="21"/>
          <w:szCs w:val="21"/>
        </w:rPr>
      </w:pPr>
      <w:r w:rsidDel="00000000" w:rsidR="00000000" w:rsidRPr="00000000">
        <w:rPr>
          <w:color w:val="333333"/>
          <w:sz w:val="21"/>
          <w:szCs w:val="21"/>
          <w:rtl w:val="0"/>
        </w:rPr>
        <w:t xml:space="preserve">It will only validate that the person who applies for a certificate is the owner of the domain name (or at least has some sort of access to). This kind of validation usually takes only a few minutes up to a few hours.</w:t>
      </w:r>
    </w:p>
    <w:p w:rsidR="00000000" w:rsidDel="00000000" w:rsidP="00000000" w:rsidRDefault="00000000" w:rsidRPr="00000000" w14:paraId="0000000B">
      <w:pPr>
        <w:pStyle w:val="Heading3"/>
        <w:keepNext w:val="0"/>
        <w:keepLines w:val="0"/>
        <w:shd w:fill="ffffff" w:val="clear"/>
        <w:spacing w:after="160" w:before="300" w:line="264" w:lineRule="auto"/>
        <w:contextualSpacing w:val="0"/>
        <w:rPr>
          <w:color w:val="333333"/>
          <w:sz w:val="27"/>
          <w:szCs w:val="27"/>
        </w:rPr>
      </w:pPr>
      <w:bookmarkStart w:colFirst="0" w:colLast="0" w:name="_r7kp7eozyib4" w:id="4"/>
      <w:bookmarkEnd w:id="4"/>
      <w:r w:rsidDel="00000000" w:rsidR="00000000" w:rsidRPr="00000000">
        <w:rPr>
          <w:color w:val="333333"/>
          <w:sz w:val="27"/>
          <w:szCs w:val="27"/>
          <w:rtl w:val="0"/>
        </w:rPr>
        <w:t xml:space="preserve">Organization validation</w:t>
      </w:r>
    </w:p>
    <w:p w:rsidR="00000000" w:rsidDel="00000000" w:rsidP="00000000" w:rsidRDefault="00000000" w:rsidRPr="00000000" w14:paraId="0000000C">
      <w:pPr>
        <w:shd w:fill="ffffff" w:val="clear"/>
        <w:spacing w:after="160" w:lineRule="auto"/>
        <w:contextualSpacing w:val="0"/>
        <w:jc w:val="both"/>
        <w:rPr>
          <w:color w:val="333333"/>
          <w:sz w:val="21"/>
          <w:szCs w:val="21"/>
        </w:rPr>
      </w:pPr>
      <w:r w:rsidDel="00000000" w:rsidR="00000000" w:rsidRPr="00000000">
        <w:rPr>
          <w:color w:val="333333"/>
          <w:sz w:val="21"/>
          <w:szCs w:val="21"/>
          <w:rtl w:val="0"/>
        </w:rPr>
        <w:t xml:space="preserve">The Certification Authority (CA) not only validates the domain’s ownership but also the owner’s identity. This means that an owner might be asked to provide personal identification documents which prove their identity. It may take several days for the validation to be completed and the certificate to be issued.</w:t>
      </w:r>
    </w:p>
    <w:p w:rsidR="00000000" w:rsidDel="00000000" w:rsidP="00000000" w:rsidRDefault="00000000" w:rsidRPr="00000000" w14:paraId="0000000D">
      <w:pPr>
        <w:pStyle w:val="Heading3"/>
        <w:keepNext w:val="0"/>
        <w:keepLines w:val="0"/>
        <w:shd w:fill="ffffff" w:val="clear"/>
        <w:spacing w:after="160" w:before="300" w:line="264" w:lineRule="auto"/>
        <w:contextualSpacing w:val="0"/>
        <w:rPr>
          <w:color w:val="333333"/>
          <w:sz w:val="27"/>
          <w:szCs w:val="27"/>
        </w:rPr>
      </w:pPr>
      <w:bookmarkStart w:colFirst="0" w:colLast="0" w:name="_e55bpdxi2gt2" w:id="5"/>
      <w:bookmarkEnd w:id="5"/>
      <w:r w:rsidDel="00000000" w:rsidR="00000000" w:rsidRPr="00000000">
        <w:rPr>
          <w:color w:val="333333"/>
          <w:sz w:val="27"/>
          <w:szCs w:val="27"/>
          <w:rtl w:val="0"/>
        </w:rPr>
        <w:t xml:space="preserve">Extended validation (EV)</w:t>
      </w:r>
    </w:p>
    <w:p w:rsidR="00000000" w:rsidDel="00000000" w:rsidP="00000000" w:rsidRDefault="00000000" w:rsidRPr="00000000" w14:paraId="0000000E">
      <w:pPr>
        <w:shd w:fill="ffffff" w:val="clear"/>
        <w:spacing w:after="160" w:lineRule="auto"/>
        <w:contextualSpacing w:val="0"/>
        <w:jc w:val="both"/>
        <w:rPr>
          <w:color w:val="333333"/>
          <w:sz w:val="21"/>
          <w:szCs w:val="21"/>
        </w:rPr>
      </w:pPr>
      <w:r w:rsidDel="00000000" w:rsidR="00000000" w:rsidRPr="00000000">
        <w:rPr>
          <w:color w:val="333333"/>
          <w:sz w:val="21"/>
          <w:szCs w:val="21"/>
          <w:rtl w:val="0"/>
        </w:rPr>
        <w:t xml:space="preserve">This is the highest level of validation and it includes validation of domain ownership, owner identity as well as a business’s legal registration proof.</w:t>
      </w:r>
    </w:p>
    <w:p w:rsidR="00000000" w:rsidDel="00000000" w:rsidP="00000000" w:rsidRDefault="00000000" w:rsidRPr="00000000" w14:paraId="0000000F">
      <w:pPr>
        <w:pStyle w:val="Heading2"/>
        <w:keepNext w:val="0"/>
        <w:keepLines w:val="0"/>
        <w:shd w:fill="ffffff" w:val="clear"/>
        <w:spacing w:after="160" w:before="300" w:line="264" w:lineRule="auto"/>
        <w:contextualSpacing w:val="0"/>
        <w:rPr>
          <w:color w:val="333333"/>
        </w:rPr>
      </w:pPr>
      <w:bookmarkStart w:colFirst="0" w:colLast="0" w:name="_e6i2gef11dge" w:id="6"/>
      <w:bookmarkEnd w:id="6"/>
      <w:r w:rsidDel="00000000" w:rsidR="00000000" w:rsidRPr="00000000">
        <w:rPr>
          <w:color w:val="333333"/>
          <w:rtl w:val="0"/>
        </w:rPr>
        <w:t xml:space="preserve">Certificate Generation</w:t>
      </w:r>
    </w:p>
    <w:p w:rsidR="00000000" w:rsidDel="00000000" w:rsidP="00000000" w:rsidRDefault="00000000" w:rsidRPr="00000000" w14:paraId="00000010">
      <w:pPr>
        <w:shd w:fill="ffffff" w:val="clear"/>
        <w:spacing w:after="160" w:lineRule="auto"/>
        <w:contextualSpacing w:val="0"/>
        <w:jc w:val="both"/>
        <w:rPr>
          <w:color w:val="333333"/>
          <w:sz w:val="21"/>
          <w:szCs w:val="21"/>
        </w:rPr>
      </w:pPr>
      <w:r w:rsidDel="00000000" w:rsidR="00000000" w:rsidRPr="00000000">
        <w:rPr>
          <w:color w:val="333333"/>
          <w:sz w:val="21"/>
          <w:szCs w:val="21"/>
          <w:rtl w:val="0"/>
        </w:rPr>
        <w:t xml:space="preserve">For a Certificate Authority to issue a certificate, it first needs to have our server’s CSR, which stands for Certificate Signing Request. We first create a private key which will be used to decrypt our certificate and then we generate a CSR.</w:t>
      </w:r>
    </w:p>
    <w:p w:rsidR="00000000" w:rsidDel="00000000" w:rsidP="00000000" w:rsidRDefault="00000000" w:rsidRPr="00000000" w14:paraId="00000011">
      <w:pPr>
        <w:shd w:fill="ffffff" w:val="clear"/>
        <w:spacing w:after="160" w:lineRule="auto"/>
        <w:contextualSpacing w:val="0"/>
        <w:jc w:val="both"/>
        <w:rPr>
          <w:color w:val="333333"/>
          <w:sz w:val="21"/>
          <w:szCs w:val="21"/>
        </w:rPr>
      </w:pPr>
      <w:r w:rsidDel="00000000" w:rsidR="00000000" w:rsidRPr="00000000">
        <w:rPr>
          <w:color w:val="333333"/>
          <w:sz w:val="21"/>
          <w:szCs w:val="21"/>
          <w:rtl w:val="0"/>
        </w:rPr>
        <w:t xml:space="preserve">While generating the CSR we will be asked to specify the domain name as well as details about our organization like name, country and email. The following example shows a CSR.</w:t>
      </w:r>
    </w:p>
    <w:p w:rsidR="00000000" w:rsidDel="00000000" w:rsidP="00000000" w:rsidRDefault="00000000" w:rsidRPr="00000000" w14:paraId="00000012">
      <w:pPr>
        <w:shd w:fill="ffffff" w:val="clear"/>
        <w:spacing w:after="160" w:lineRule="auto"/>
        <w:contextualSpacing w:val="0"/>
        <w:jc w:val="both"/>
        <w:rPr>
          <w:color w:val="333333"/>
          <w:sz w:val="21"/>
          <w:szCs w:val="21"/>
          <w:highlight w:val="white"/>
        </w:rPr>
      </w:pPr>
      <w:r w:rsidDel="00000000" w:rsidR="00000000" w:rsidRPr="00000000">
        <w:rPr>
          <w:color w:val="333333"/>
          <w:sz w:val="21"/>
          <w:szCs w:val="21"/>
          <w:highlight w:val="white"/>
          <w:rtl w:val="0"/>
        </w:rPr>
        <w:t xml:space="preserve">The CSR is then submitted to the CA in order to create our certificate. When the certificate is ready it will be sent to our email in </w:t>
      </w:r>
      <w:r w:rsidDel="00000000" w:rsidR="00000000" w:rsidRPr="00000000">
        <w:rPr>
          <w:rFonts w:ascii="Courier New" w:cs="Courier New" w:eastAsia="Courier New" w:hAnsi="Courier New"/>
          <w:color w:val="c7254e"/>
          <w:sz w:val="19"/>
          <w:szCs w:val="19"/>
          <w:shd w:fill="f9f2f4" w:val="clear"/>
          <w:rtl w:val="0"/>
        </w:rPr>
        <w:t xml:space="preserve">*.crt (From CA) </w:t>
      </w:r>
      <w:r w:rsidDel="00000000" w:rsidR="00000000" w:rsidRPr="00000000">
        <w:rPr>
          <w:color w:val="333333"/>
          <w:sz w:val="21"/>
          <w:szCs w:val="21"/>
          <w:highlight w:val="white"/>
          <w:rtl w:val="0"/>
        </w:rPr>
        <w:t xml:space="preserve"> format and it must then be installed on the server.</w:t>
      </w:r>
    </w:p>
    <w:p w:rsidR="00000000" w:rsidDel="00000000" w:rsidP="00000000" w:rsidRDefault="00000000" w:rsidRPr="00000000" w14:paraId="00000013">
      <w:pPr>
        <w:shd w:fill="ffffff" w:val="clear"/>
        <w:spacing w:after="160" w:lineRule="auto"/>
        <w:contextualSpacing w:val="0"/>
        <w:jc w:val="both"/>
        <w:rPr>
          <w:color w:val="333333"/>
          <w:sz w:val="21"/>
          <w:szCs w:val="21"/>
          <w:highlight w:val="white"/>
        </w:rPr>
      </w:pPr>
      <w:r w:rsidDel="00000000" w:rsidR="00000000" w:rsidRPr="00000000">
        <w:rPr>
          <w:rtl w:val="0"/>
        </w:rPr>
      </w:r>
    </w:p>
    <w:p w:rsidR="00000000" w:rsidDel="00000000" w:rsidP="00000000" w:rsidRDefault="00000000" w:rsidRPr="00000000" w14:paraId="00000014">
      <w:pPr>
        <w:shd w:fill="ffffff" w:val="clear"/>
        <w:spacing w:after="160" w:lineRule="auto"/>
        <w:contextualSpacing w:val="0"/>
        <w:jc w:val="both"/>
        <w:rPr>
          <w:color w:val="333333"/>
          <w:sz w:val="21"/>
          <w:szCs w:val="21"/>
          <w:highlight w:val="white"/>
        </w:rPr>
      </w:pPr>
      <w:r w:rsidDel="00000000" w:rsidR="00000000" w:rsidRPr="00000000">
        <w:rPr>
          <w:color w:val="333333"/>
          <w:sz w:val="21"/>
          <w:szCs w:val="21"/>
          <w:highlight w:val="white"/>
          <w:rtl w:val="0"/>
        </w:rPr>
        <w:t xml:space="preserve">What is CA (Certificate Authority ):</w:t>
      </w:r>
    </w:p>
    <w:p w:rsidR="00000000" w:rsidDel="00000000" w:rsidP="00000000" w:rsidRDefault="00000000" w:rsidRPr="00000000" w14:paraId="00000015">
      <w:pPr>
        <w:shd w:fill="ffffff" w:val="clear"/>
        <w:spacing w:after="160" w:lineRule="auto"/>
        <w:contextualSpacing w:val="0"/>
        <w:jc w:val="both"/>
        <w:rPr>
          <w:color w:val="222222"/>
          <w:sz w:val="21"/>
          <w:szCs w:val="21"/>
          <w:highlight w:val="white"/>
        </w:rPr>
      </w:pPr>
      <w:r w:rsidDel="00000000" w:rsidR="00000000" w:rsidRPr="00000000">
        <w:rPr>
          <w:rtl w:val="0"/>
        </w:rPr>
        <w:t xml:space="preserve">In </w:t>
      </w:r>
      <w:hyperlink r:id="rId7">
        <w:r w:rsidDel="00000000" w:rsidR="00000000" w:rsidRPr="00000000">
          <w:rPr>
            <w:color w:val="1155cc"/>
            <w:u w:val="single"/>
            <w:rtl w:val="0"/>
          </w:rPr>
          <w:t xml:space="preserve">cryptography</w:t>
        </w:r>
      </w:hyperlink>
      <w:r w:rsidDel="00000000" w:rsidR="00000000" w:rsidRPr="00000000">
        <w:rPr>
          <w:rtl w:val="0"/>
        </w:rPr>
        <w:t xml:space="preserve">, a certificate authority or certification authority (CA) is an entity that issues </w:t>
      </w:r>
      <w:hyperlink r:id="rId8">
        <w:r w:rsidDel="00000000" w:rsidR="00000000" w:rsidRPr="00000000">
          <w:rPr>
            <w:color w:val="1155cc"/>
            <w:u w:val="single"/>
            <w:rtl w:val="0"/>
          </w:rPr>
          <w:t xml:space="preserve">digital certificates</w:t>
        </w:r>
      </w:hyperlink>
      <w:r w:rsidDel="00000000" w:rsidR="00000000" w:rsidRPr="00000000">
        <w:rPr>
          <w:rtl w:val="0"/>
        </w:rPr>
        <w:t xml:space="preserve">. A digital certificate certifies the ownership of a public key by the named subject of the certificate. This allows others (relying parties) to rely upon </w:t>
      </w:r>
      <w:hyperlink r:id="rId9">
        <w:r w:rsidDel="00000000" w:rsidR="00000000" w:rsidRPr="00000000">
          <w:rPr>
            <w:color w:val="1155cc"/>
            <w:u w:val="single"/>
            <w:rtl w:val="0"/>
          </w:rPr>
          <w:t xml:space="preserve">signatures</w:t>
        </w:r>
      </w:hyperlink>
      <w:r w:rsidDel="00000000" w:rsidR="00000000" w:rsidRPr="00000000">
        <w:rPr>
          <w:rtl w:val="0"/>
        </w:rPr>
        <w:t xml:space="preserve"> or on assertions made about the private key that corresponds to the certified public key. A CA acts as a </w:t>
      </w:r>
      <w:hyperlink r:id="rId10">
        <w:r w:rsidDel="00000000" w:rsidR="00000000" w:rsidRPr="00000000">
          <w:rPr>
            <w:color w:val="1155cc"/>
            <w:u w:val="single"/>
            <w:rtl w:val="0"/>
          </w:rPr>
          <w:t xml:space="preserve">trusted third party</w:t>
        </w:r>
      </w:hyperlink>
      <w:r w:rsidDel="00000000" w:rsidR="00000000" w:rsidRPr="00000000">
        <w:rPr>
          <w:rtl w:val="0"/>
        </w:rPr>
        <w:t xml:space="preserve">—trusted both by the subject (owner) of the certificate and by the party relying upon the certificate. The format of these certificates is specified by the </w:t>
      </w:r>
      <w:hyperlink r:id="rId11">
        <w:r w:rsidDel="00000000" w:rsidR="00000000" w:rsidRPr="00000000">
          <w:rPr>
            <w:color w:val="1155cc"/>
            <w:u w:val="single"/>
            <w:rtl w:val="0"/>
          </w:rPr>
          <w:t xml:space="preserve">X.509</w:t>
        </w:r>
      </w:hyperlink>
      <w:r w:rsidDel="00000000" w:rsidR="00000000" w:rsidRPr="00000000">
        <w:rPr>
          <w:rtl w:val="0"/>
        </w:rPr>
        <w:t xml:space="preserve"> standard</w:t>
      </w:r>
      <w:r w:rsidDel="00000000" w:rsidR="00000000" w:rsidRPr="00000000">
        <w:rPr>
          <w:color w:val="222222"/>
          <w:sz w:val="21"/>
          <w:szCs w:val="21"/>
          <w:highlight w:val="white"/>
          <w:rtl w:val="0"/>
        </w:rPr>
        <w:t xml:space="preserve">.</w:t>
      </w:r>
    </w:p>
    <w:p w:rsidR="00000000" w:rsidDel="00000000" w:rsidP="00000000" w:rsidRDefault="00000000" w:rsidRPr="00000000" w14:paraId="00000016">
      <w:pPr>
        <w:shd w:fill="ffffff" w:val="clear"/>
        <w:spacing w:after="160" w:lineRule="auto"/>
        <w:contextualSpacing w:val="0"/>
        <w:jc w:val="both"/>
        <w:rPr>
          <w:color w:val="222222"/>
          <w:sz w:val="21"/>
          <w:szCs w:val="21"/>
          <w:highlight w:val="white"/>
        </w:rPr>
      </w:pPr>
      <w:r w:rsidDel="00000000" w:rsidR="00000000" w:rsidRPr="00000000">
        <w:rPr>
          <w:rtl w:val="0"/>
        </w:rPr>
      </w:r>
    </w:p>
    <w:p w:rsidR="00000000" w:rsidDel="00000000" w:rsidP="00000000" w:rsidRDefault="00000000" w:rsidRPr="00000000" w14:paraId="00000017">
      <w:pPr>
        <w:shd w:fill="ffffff" w:val="clear"/>
        <w:spacing w:after="160" w:lineRule="auto"/>
        <w:contextualSpacing w:val="0"/>
        <w:jc w:val="both"/>
        <w:rPr>
          <w:color w:val="222222"/>
          <w:sz w:val="21"/>
          <w:szCs w:val="21"/>
          <w:highlight w:val="white"/>
        </w:rPr>
      </w:pPr>
      <w:r w:rsidDel="00000000" w:rsidR="00000000" w:rsidRPr="00000000">
        <w:rPr>
          <w:rtl w:val="0"/>
        </w:rPr>
      </w:r>
    </w:p>
    <w:p w:rsidR="00000000" w:rsidDel="00000000" w:rsidP="00000000" w:rsidRDefault="00000000" w:rsidRPr="00000000" w14:paraId="00000018">
      <w:pPr>
        <w:shd w:fill="ffffff" w:val="clear"/>
        <w:spacing w:after="160" w:lineRule="auto"/>
        <w:contextualSpacing w:val="0"/>
        <w:jc w:val="both"/>
        <w:rPr>
          <w:color w:val="222222"/>
          <w:sz w:val="21"/>
          <w:szCs w:val="21"/>
          <w:highlight w:val="white"/>
        </w:rPr>
      </w:pPr>
      <w:r w:rsidDel="00000000" w:rsidR="00000000" w:rsidRPr="00000000">
        <w:rPr>
          <w:color w:val="222222"/>
          <w:sz w:val="21"/>
          <w:szCs w:val="21"/>
          <w:highlight w:val="white"/>
          <w:rtl w:val="0"/>
        </w:rPr>
        <w:t xml:space="preserve">What CA does:</w:t>
      </w:r>
    </w:p>
    <w:p w:rsidR="00000000" w:rsidDel="00000000" w:rsidP="00000000" w:rsidRDefault="00000000" w:rsidRPr="00000000" w14:paraId="00000019">
      <w:pPr>
        <w:shd w:fill="ffffff" w:val="clear"/>
        <w:spacing w:after="160" w:lineRule="auto"/>
        <w:contextualSpacing w:val="0"/>
        <w:jc w:val="both"/>
        <w:rPr>
          <w:color w:val="666666"/>
          <w:sz w:val="23"/>
          <w:szCs w:val="23"/>
          <w:highlight w:val="white"/>
        </w:rPr>
      </w:pPr>
      <w:r w:rsidDel="00000000" w:rsidR="00000000" w:rsidRPr="00000000">
        <w:rPr>
          <w:color w:val="666666"/>
          <w:sz w:val="23"/>
          <w:szCs w:val="23"/>
          <w:highlight w:val="white"/>
          <w:rtl w:val="0"/>
        </w:rPr>
        <w:t xml:space="preserve">The CA receives certificate requests, validates the applications, issues the certificates, and publishes the ongoing validity status of issued certificates so anyone relying on the certificate has a good idea that the certificate is still valid.</w:t>
      </w:r>
    </w:p>
    <w:p w:rsidR="00000000" w:rsidDel="00000000" w:rsidP="00000000" w:rsidRDefault="00000000" w:rsidRPr="00000000" w14:paraId="0000001A">
      <w:pPr>
        <w:shd w:fill="ffffff" w:val="clear"/>
        <w:spacing w:after="160" w:lineRule="auto"/>
        <w:contextualSpacing w:val="0"/>
        <w:jc w:val="both"/>
        <w:rPr>
          <w:color w:val="666666"/>
          <w:sz w:val="23"/>
          <w:szCs w:val="23"/>
          <w:highlight w:val="white"/>
        </w:rPr>
      </w:pPr>
      <w:r w:rsidDel="00000000" w:rsidR="00000000" w:rsidRPr="00000000">
        <w:rPr>
          <w:color w:val="666666"/>
          <w:sz w:val="23"/>
          <w:szCs w:val="23"/>
          <w:highlight w:val="white"/>
          <w:rtl w:val="0"/>
        </w:rPr>
        <w:t xml:space="preserve">CAs should not issue Digital Certificates directly from the root distributed to the carriers, but instead via one or more of their ICAs (Intermediate CA). This is because a CA should follow </w:t>
      </w:r>
      <w:hyperlink r:id="rId12">
        <w:r w:rsidDel="00000000" w:rsidR="00000000" w:rsidRPr="00000000">
          <w:rPr>
            <w:color w:val="0368b8"/>
            <w:sz w:val="23"/>
            <w:szCs w:val="23"/>
            <w:highlight w:val="white"/>
            <w:u w:val="single"/>
            <w:rtl w:val="0"/>
          </w:rPr>
          <w:t xml:space="preserve">best security practices</w:t>
        </w:r>
      </w:hyperlink>
      <w:r w:rsidDel="00000000" w:rsidR="00000000" w:rsidRPr="00000000">
        <w:rPr>
          <w:color w:val="666666"/>
          <w:sz w:val="23"/>
          <w:szCs w:val="23"/>
          <w:highlight w:val="white"/>
          <w:rtl w:val="0"/>
        </w:rPr>
        <w:t xml:space="preserve"> by minimizing the potential exposure of a Root CA to attackers. </w:t>
      </w:r>
    </w:p>
    <w:p w:rsidR="00000000" w:rsidDel="00000000" w:rsidP="00000000" w:rsidRDefault="00000000" w:rsidRPr="00000000" w14:paraId="0000001B">
      <w:pPr>
        <w:shd w:fill="ffffff" w:val="clear"/>
        <w:spacing w:after="160" w:lineRule="auto"/>
        <w:contextualSpacing w:val="0"/>
        <w:jc w:val="both"/>
        <w:rPr>
          <w:color w:val="333333"/>
          <w:sz w:val="21"/>
          <w:szCs w:val="21"/>
          <w:highlight w:val="white"/>
        </w:rPr>
      </w:pPr>
      <w:r w:rsidDel="00000000" w:rsidR="00000000" w:rsidRPr="00000000">
        <w:rPr>
          <w:color w:val="333333"/>
          <w:sz w:val="21"/>
          <w:szCs w:val="21"/>
          <w:highlight w:val="white"/>
          <w:rtl w:val="0"/>
        </w:rPr>
        <w:t xml:space="preserve">Private CA:Any org CA</w:t>
      </w:r>
    </w:p>
    <w:p w:rsidR="00000000" w:rsidDel="00000000" w:rsidP="00000000" w:rsidRDefault="00000000" w:rsidRPr="00000000" w14:paraId="0000001C">
      <w:pPr>
        <w:shd w:fill="ffffff" w:val="clear"/>
        <w:spacing w:after="160" w:lineRule="auto"/>
        <w:contextualSpacing w:val="0"/>
        <w:jc w:val="both"/>
        <w:rPr>
          <w:color w:val="333333"/>
          <w:sz w:val="21"/>
          <w:szCs w:val="21"/>
          <w:highlight w:val="white"/>
        </w:rPr>
      </w:pPr>
      <w:r w:rsidDel="00000000" w:rsidR="00000000" w:rsidRPr="00000000">
        <w:rPr>
          <w:color w:val="333333"/>
          <w:sz w:val="21"/>
          <w:szCs w:val="21"/>
          <w:highlight w:val="white"/>
          <w:rtl w:val="0"/>
        </w:rPr>
        <w:t xml:space="preserve">Public CA:GoDaddy,VeriSign and GlobalSign etc)</w:t>
      </w:r>
    </w:p>
    <w:p w:rsidR="00000000" w:rsidDel="00000000" w:rsidP="00000000" w:rsidRDefault="00000000" w:rsidRPr="00000000" w14:paraId="0000001D">
      <w:pPr>
        <w:shd w:fill="ffffff" w:val="clear"/>
        <w:spacing w:after="160" w:lineRule="auto"/>
        <w:contextualSpacing w:val="0"/>
        <w:jc w:val="both"/>
        <w:rPr>
          <w:color w:val="333333"/>
          <w:sz w:val="21"/>
          <w:szCs w:val="21"/>
          <w:highlight w:val="white"/>
        </w:rPr>
      </w:pPr>
      <w:r w:rsidDel="00000000" w:rsidR="00000000" w:rsidRPr="00000000">
        <w:rPr>
          <w:color w:val="333333"/>
          <w:sz w:val="21"/>
          <w:szCs w:val="21"/>
          <w:highlight w:val="white"/>
          <w:rtl w:val="0"/>
        </w:rPr>
        <w:t xml:space="preserve">Check in browser chrome:settings-&gt; manage certificates</w:t>
      </w:r>
    </w:p>
    <w:p w:rsidR="00000000" w:rsidDel="00000000" w:rsidP="00000000" w:rsidRDefault="00000000" w:rsidRPr="00000000" w14:paraId="0000001E">
      <w:pPr>
        <w:shd w:fill="ffffff" w:val="clear"/>
        <w:spacing w:after="160" w:lineRule="auto"/>
        <w:contextualSpacing w:val="0"/>
        <w:jc w:val="both"/>
        <w:rPr>
          <w:color w:val="333333"/>
          <w:sz w:val="21"/>
          <w:szCs w:val="21"/>
          <w:highlight w:val="white"/>
        </w:rPr>
      </w:pPr>
      <w:r w:rsidDel="00000000" w:rsidR="00000000" w:rsidRPr="00000000">
        <w:rPr>
          <w:color w:val="333333"/>
          <w:sz w:val="21"/>
          <w:szCs w:val="21"/>
          <w:highlight w:val="white"/>
        </w:rPr>
        <w:drawing>
          <wp:inline distB="114300" distT="114300" distL="114300" distR="114300">
            <wp:extent cx="5943600" cy="34036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PKI:</w:t>
      </w:r>
    </w:p>
    <w:p w:rsidR="00000000" w:rsidDel="00000000" w:rsidP="00000000" w:rsidRDefault="00000000" w:rsidRPr="00000000" w14:paraId="00000020">
      <w:pPr>
        <w:contextualSpacing w:val="0"/>
        <w:rPr>
          <w:color w:val="222222"/>
          <w:sz w:val="21"/>
          <w:szCs w:val="21"/>
          <w:highlight w:val="white"/>
        </w:rPr>
      </w:pPr>
      <w:r w:rsidDel="00000000" w:rsidR="00000000" w:rsidRPr="00000000">
        <w:rPr>
          <w:color w:val="222222"/>
          <w:sz w:val="21"/>
          <w:szCs w:val="21"/>
          <w:highlight w:val="white"/>
          <w:rtl w:val="0"/>
        </w:rPr>
        <w:t xml:space="preserve">A </w:t>
      </w:r>
      <w:r w:rsidDel="00000000" w:rsidR="00000000" w:rsidRPr="00000000">
        <w:rPr>
          <w:b w:val="1"/>
          <w:color w:val="222222"/>
          <w:sz w:val="21"/>
          <w:szCs w:val="21"/>
          <w:highlight w:val="white"/>
          <w:rtl w:val="0"/>
        </w:rPr>
        <w:t xml:space="preserve">public key infrastructure</w:t>
      </w:r>
      <w:r w:rsidDel="00000000" w:rsidR="00000000" w:rsidRPr="00000000">
        <w:rPr>
          <w:color w:val="222222"/>
          <w:sz w:val="21"/>
          <w:szCs w:val="21"/>
          <w:highlight w:val="white"/>
          <w:rtl w:val="0"/>
        </w:rPr>
        <w:t xml:space="preserve"> (</w:t>
      </w:r>
      <w:r w:rsidDel="00000000" w:rsidR="00000000" w:rsidRPr="00000000">
        <w:rPr>
          <w:b w:val="1"/>
          <w:color w:val="222222"/>
          <w:sz w:val="21"/>
          <w:szCs w:val="21"/>
          <w:highlight w:val="white"/>
          <w:rtl w:val="0"/>
        </w:rPr>
        <w:t xml:space="preserve">PKI</w:t>
      </w:r>
      <w:r w:rsidDel="00000000" w:rsidR="00000000" w:rsidRPr="00000000">
        <w:rPr>
          <w:color w:val="222222"/>
          <w:sz w:val="21"/>
          <w:szCs w:val="21"/>
          <w:highlight w:val="white"/>
          <w:rtl w:val="0"/>
        </w:rPr>
        <w:t xml:space="preserve">) is a set of roles, policies, and procedures needed to create, manage, distribute, use, store, and revoke </w:t>
      </w:r>
      <w:hyperlink r:id="rId14">
        <w:r w:rsidDel="00000000" w:rsidR="00000000" w:rsidRPr="00000000">
          <w:rPr>
            <w:color w:val="0b0080"/>
            <w:sz w:val="21"/>
            <w:szCs w:val="21"/>
            <w:highlight w:val="white"/>
            <w:u w:val="single"/>
            <w:rtl w:val="0"/>
          </w:rPr>
          <w:t xml:space="preserve">digital certificates</w:t>
        </w:r>
      </w:hyperlink>
      <w:r w:rsidDel="00000000" w:rsidR="00000000" w:rsidRPr="00000000">
        <w:rPr>
          <w:color w:val="222222"/>
          <w:sz w:val="21"/>
          <w:szCs w:val="21"/>
          <w:highlight w:val="white"/>
          <w:rtl w:val="0"/>
        </w:rPr>
        <w:t xml:space="preserve"> and manage public-key encryption. The purpose of a PKI is to facilitate the secure electronic transfer of information for a range of network activities such as e-commerce, internet banking and confidential email. It is required for activities where simple passwords are an inadequate authentication method and more rigorous proof is required to confirm the identity of the parties involved in the communication and to validate the information being transferred.</w:t>
      </w:r>
    </w:p>
    <w:p w:rsidR="00000000" w:rsidDel="00000000" w:rsidP="00000000" w:rsidRDefault="00000000" w:rsidRPr="00000000" w14:paraId="00000021">
      <w:pPr>
        <w:shd w:fill="ffffff" w:val="clear"/>
        <w:spacing w:after="120" w:before="120" w:lineRule="auto"/>
        <w:contextualSpacing w:val="0"/>
        <w:rPr>
          <w:color w:val="222222"/>
          <w:sz w:val="21"/>
          <w:szCs w:val="21"/>
          <w:highlight w:val="white"/>
        </w:rPr>
      </w:pPr>
      <w:r w:rsidDel="00000000" w:rsidR="00000000" w:rsidRPr="00000000">
        <w:rPr>
          <w:color w:val="222222"/>
          <w:sz w:val="21"/>
          <w:szCs w:val="21"/>
          <w:highlight w:val="white"/>
          <w:rtl w:val="0"/>
        </w:rPr>
        <w:t xml:space="preserve">In </w:t>
      </w:r>
      <w:hyperlink r:id="rId15">
        <w:r w:rsidDel="00000000" w:rsidR="00000000" w:rsidRPr="00000000">
          <w:rPr>
            <w:color w:val="0b0080"/>
            <w:sz w:val="21"/>
            <w:szCs w:val="21"/>
            <w:highlight w:val="white"/>
            <w:u w:val="single"/>
            <w:rtl w:val="0"/>
          </w:rPr>
          <w:t xml:space="preserve">cryptography</w:t>
        </w:r>
      </w:hyperlink>
      <w:r w:rsidDel="00000000" w:rsidR="00000000" w:rsidRPr="00000000">
        <w:rPr>
          <w:color w:val="222222"/>
          <w:sz w:val="21"/>
          <w:szCs w:val="21"/>
          <w:highlight w:val="white"/>
          <w:rtl w:val="0"/>
        </w:rPr>
        <w:t xml:space="preserve">, a PKI is an arrangement that </w:t>
      </w:r>
      <w:r w:rsidDel="00000000" w:rsidR="00000000" w:rsidRPr="00000000">
        <w:rPr>
          <w:i w:val="1"/>
          <w:color w:val="222222"/>
          <w:sz w:val="21"/>
          <w:szCs w:val="21"/>
          <w:highlight w:val="white"/>
          <w:rtl w:val="0"/>
        </w:rPr>
        <w:t xml:space="preserve">binds</w:t>
      </w:r>
      <w:r w:rsidDel="00000000" w:rsidR="00000000" w:rsidRPr="00000000">
        <w:rPr>
          <w:color w:val="222222"/>
          <w:sz w:val="21"/>
          <w:szCs w:val="21"/>
          <w:highlight w:val="white"/>
          <w:rtl w:val="0"/>
        </w:rPr>
        <w:t xml:space="preserve"> </w:t>
      </w:r>
      <w:hyperlink r:id="rId16">
        <w:r w:rsidDel="00000000" w:rsidR="00000000" w:rsidRPr="00000000">
          <w:rPr>
            <w:color w:val="0b0080"/>
            <w:sz w:val="21"/>
            <w:szCs w:val="21"/>
            <w:highlight w:val="white"/>
            <w:u w:val="single"/>
            <w:rtl w:val="0"/>
          </w:rPr>
          <w:t xml:space="preserve">public keys</w:t>
        </w:r>
      </w:hyperlink>
      <w:r w:rsidDel="00000000" w:rsidR="00000000" w:rsidRPr="00000000">
        <w:rPr>
          <w:color w:val="222222"/>
          <w:sz w:val="21"/>
          <w:szCs w:val="21"/>
          <w:highlight w:val="white"/>
          <w:rtl w:val="0"/>
        </w:rPr>
        <w:t xml:space="preserve"> with respective identities of entities (like people and organizations) like my card is my id proof. The binding is established through a process of registration and issuance of certificates at and by a </w:t>
      </w:r>
      <w:hyperlink r:id="rId17">
        <w:r w:rsidDel="00000000" w:rsidR="00000000" w:rsidRPr="00000000">
          <w:rPr>
            <w:color w:val="0b0080"/>
            <w:sz w:val="21"/>
            <w:szCs w:val="21"/>
            <w:highlight w:val="white"/>
            <w:u w:val="single"/>
            <w:rtl w:val="0"/>
          </w:rPr>
          <w:t xml:space="preserve">certificate authority</w:t>
        </w:r>
      </w:hyperlink>
      <w:r w:rsidDel="00000000" w:rsidR="00000000" w:rsidRPr="00000000">
        <w:rPr>
          <w:color w:val="222222"/>
          <w:sz w:val="21"/>
          <w:szCs w:val="21"/>
          <w:highlight w:val="white"/>
          <w:rtl w:val="0"/>
        </w:rPr>
        <w:t xml:space="preserve"> (CA). Depending on the assurance level of the binding, this may be carried out by an automated process or under human supervision.</w:t>
      </w:r>
    </w:p>
    <w:p w:rsidR="00000000" w:rsidDel="00000000" w:rsidP="00000000" w:rsidRDefault="00000000" w:rsidRPr="00000000" w14:paraId="00000022">
      <w:pPr>
        <w:shd w:fill="ffffff" w:val="clear"/>
        <w:spacing w:after="120" w:before="120" w:lineRule="auto"/>
        <w:contextualSpacing w:val="0"/>
        <w:rPr>
          <w:vertAlign w:val="superscript"/>
        </w:rPr>
      </w:pPr>
      <w:r w:rsidDel="00000000" w:rsidR="00000000" w:rsidRPr="00000000">
        <w:rPr>
          <w:color w:val="222222"/>
          <w:sz w:val="21"/>
          <w:szCs w:val="21"/>
          <w:highlight w:val="white"/>
          <w:rtl w:val="0"/>
        </w:rPr>
        <w:t xml:space="preserve">The PKI role that assures valid and correct registration is called a </w:t>
      </w:r>
      <w:r w:rsidDel="00000000" w:rsidR="00000000" w:rsidRPr="00000000">
        <w:rPr>
          <w:i w:val="1"/>
          <w:color w:val="222222"/>
          <w:sz w:val="21"/>
          <w:szCs w:val="21"/>
          <w:highlight w:val="white"/>
          <w:rtl w:val="0"/>
        </w:rPr>
        <w:t xml:space="preserve">registration authority</w:t>
      </w:r>
      <w:r w:rsidDel="00000000" w:rsidR="00000000" w:rsidRPr="00000000">
        <w:rPr>
          <w:color w:val="222222"/>
          <w:sz w:val="21"/>
          <w:szCs w:val="21"/>
          <w:highlight w:val="white"/>
          <w:rtl w:val="0"/>
        </w:rPr>
        <w:t xml:space="preserve"> (RA). An RA is responsible for accepting requests for digital certificates and authenticating the entity making the request.</w:t>
      </w:r>
      <w:hyperlink r:id="rId18">
        <w:r w:rsidDel="00000000" w:rsidR="00000000" w:rsidRPr="00000000">
          <w:rPr>
            <w:color w:val="0b0080"/>
            <w:sz w:val="28"/>
            <w:szCs w:val="28"/>
            <w:highlight w:val="white"/>
            <w:u w:val="single"/>
            <w:vertAlign w:val="superscript"/>
            <w:rtl w:val="0"/>
          </w:rPr>
          <w:t xml:space="preserve">[2]</w:t>
        </w:r>
      </w:hyperlink>
      <w:r w:rsidDel="00000000" w:rsidR="00000000" w:rsidRPr="00000000">
        <w:rPr>
          <w:color w:val="222222"/>
          <w:sz w:val="21"/>
          <w:szCs w:val="21"/>
          <w:highlight w:val="white"/>
          <w:rtl w:val="0"/>
        </w:rPr>
        <w:t xml:space="preserve"> In a </w:t>
      </w:r>
      <w:hyperlink r:id="rId19">
        <w:r w:rsidDel="00000000" w:rsidR="00000000" w:rsidRPr="00000000">
          <w:rPr>
            <w:color w:val="0b0080"/>
            <w:sz w:val="21"/>
            <w:szCs w:val="21"/>
            <w:highlight w:val="white"/>
            <w:u w:val="single"/>
            <w:rtl w:val="0"/>
          </w:rPr>
          <w:t xml:space="preserve">Microsoft</w:t>
        </w:r>
      </w:hyperlink>
      <w:r w:rsidDel="00000000" w:rsidR="00000000" w:rsidRPr="00000000">
        <w:rPr>
          <w:color w:val="222222"/>
          <w:sz w:val="21"/>
          <w:szCs w:val="21"/>
          <w:highlight w:val="white"/>
          <w:rtl w:val="0"/>
        </w:rPr>
        <w:t xml:space="preserve">PKI, a registration authority is usually called a subordinate CA.</w:t>
      </w:r>
      <w:hyperlink r:id="rId20">
        <w:r w:rsidDel="00000000" w:rsidR="00000000" w:rsidRPr="00000000">
          <w:rPr>
            <w:color w:val="0b0080"/>
            <w:sz w:val="28"/>
            <w:szCs w:val="28"/>
            <w:highlight w:val="white"/>
            <w:u w:val="single"/>
            <w:vertAlign w:val="superscript"/>
            <w:rtl w:val="0"/>
          </w:rPr>
          <w:t xml:space="preserve">[3]</w:t>
        </w:r>
      </w:hyperlink>
      <w:r w:rsidDel="00000000" w:rsidR="00000000" w:rsidRPr="00000000">
        <w:rPr>
          <w:rtl w:val="0"/>
        </w:rPr>
      </w:r>
    </w:p>
    <w:p w:rsidR="00000000" w:rsidDel="00000000" w:rsidP="00000000" w:rsidRDefault="00000000" w:rsidRPr="00000000" w14:paraId="00000023">
      <w:pPr>
        <w:shd w:fill="ffffff" w:val="clear"/>
        <w:spacing w:after="120" w:before="120" w:lineRule="auto"/>
        <w:contextualSpacing w:val="0"/>
        <w:rPr>
          <w:vertAlign w:val="superscript"/>
        </w:rPr>
      </w:pPr>
      <w:r w:rsidDel="00000000" w:rsidR="00000000" w:rsidRPr="00000000">
        <w:rPr>
          <w:rtl w:val="0"/>
        </w:rPr>
      </w:r>
    </w:p>
    <w:p w:rsidR="00000000" w:rsidDel="00000000" w:rsidP="00000000" w:rsidRDefault="00000000" w:rsidRPr="00000000" w14:paraId="00000024">
      <w:pPr>
        <w:shd w:fill="ffffff" w:val="clear"/>
        <w:spacing w:after="120" w:before="120" w:lineRule="auto"/>
        <w:contextualSpacing w:val="0"/>
        <w:rPr>
          <w:color w:val="222222"/>
          <w:sz w:val="21"/>
          <w:szCs w:val="21"/>
          <w:highlight w:val="white"/>
        </w:rPr>
      </w:pPr>
      <w:r w:rsidDel="00000000" w:rsidR="00000000" w:rsidRPr="00000000">
        <w:rPr>
          <w:color w:val="222222"/>
          <w:sz w:val="21"/>
          <w:szCs w:val="21"/>
          <w:highlight w:val="white"/>
          <w:rtl w:val="0"/>
        </w:rPr>
        <w:t xml:space="preserve">Truststore:Truststore is used to is used to store certificates from trusted Certificate authorities(CA) which are used to verify certificate presented by Server in SSL Connection. </w:t>
      </w:r>
    </w:p>
    <w:p w:rsidR="00000000" w:rsidDel="00000000" w:rsidP="00000000" w:rsidRDefault="00000000" w:rsidRPr="00000000" w14:paraId="00000025">
      <w:pPr>
        <w:shd w:fill="ffffff" w:val="clear"/>
        <w:spacing w:after="120" w:before="120" w:lineRule="auto"/>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26">
      <w:pPr>
        <w:shd w:fill="ffffff" w:val="clear"/>
        <w:spacing w:after="120" w:before="120" w:lineRule="auto"/>
        <w:contextualSpacing w:val="0"/>
        <w:rPr>
          <w:color w:val="222222"/>
          <w:sz w:val="21"/>
          <w:szCs w:val="21"/>
          <w:highlight w:val="white"/>
        </w:rPr>
      </w:pPr>
      <w:r w:rsidDel="00000000" w:rsidR="00000000" w:rsidRPr="00000000">
        <w:rPr>
          <w:rtl w:val="0"/>
        </w:rPr>
      </w:r>
    </w:p>
    <w:p w:rsidR="00000000" w:rsidDel="00000000" w:rsidP="00000000" w:rsidRDefault="00000000" w:rsidRPr="00000000" w14:paraId="00000027">
      <w:pPr>
        <w:shd w:fill="ffffff" w:val="clear"/>
        <w:spacing w:after="120" w:before="120" w:lineRule="auto"/>
        <w:contextualSpacing w:val="0"/>
        <w:rPr>
          <w:color w:val="222222"/>
          <w:sz w:val="21"/>
          <w:szCs w:val="21"/>
          <w:highlight w:val="white"/>
        </w:rPr>
      </w:pPr>
      <w:r w:rsidDel="00000000" w:rsidR="00000000" w:rsidRPr="00000000">
        <w:rPr>
          <w:color w:val="222222"/>
          <w:sz w:val="21"/>
          <w:szCs w:val="21"/>
          <w:highlight w:val="white"/>
          <w:rtl w:val="0"/>
        </w:rPr>
        <w:t xml:space="preserve">Keystore:</w:t>
      </w:r>
    </w:p>
    <w:p w:rsidR="00000000" w:rsidDel="00000000" w:rsidP="00000000" w:rsidRDefault="00000000" w:rsidRPr="00000000" w14:paraId="00000028">
      <w:pPr>
        <w:shd w:fill="ffffff" w:val="clear"/>
        <w:spacing w:after="120" w:before="120" w:lineRule="auto"/>
        <w:contextualSpacing w:val="0"/>
        <w:rPr>
          <w:color w:val="222222"/>
          <w:sz w:val="18"/>
          <w:szCs w:val="18"/>
          <w:highlight w:val="white"/>
        </w:rPr>
      </w:pPr>
      <w:r w:rsidDel="00000000" w:rsidR="00000000" w:rsidRPr="00000000">
        <w:rPr>
          <w:color w:val="222222"/>
          <w:sz w:val="18"/>
          <w:szCs w:val="18"/>
          <w:highlight w:val="white"/>
          <w:rtl w:val="0"/>
        </w:rPr>
        <w:t xml:space="preserve">while </w:t>
      </w:r>
      <w:r w:rsidDel="00000000" w:rsidR="00000000" w:rsidRPr="00000000">
        <w:rPr>
          <w:rFonts w:ascii="Courier New" w:cs="Courier New" w:eastAsia="Courier New" w:hAnsi="Courier New"/>
          <w:color w:val="222222"/>
          <w:sz w:val="18"/>
          <w:szCs w:val="18"/>
          <w:highlight w:val="white"/>
          <w:rtl w:val="0"/>
        </w:rPr>
        <w:t xml:space="preserve">keyStore</w:t>
      </w:r>
      <w:r w:rsidDel="00000000" w:rsidR="00000000" w:rsidRPr="00000000">
        <w:rPr>
          <w:color w:val="222222"/>
          <w:sz w:val="18"/>
          <w:szCs w:val="18"/>
          <w:highlight w:val="white"/>
          <w:rtl w:val="0"/>
        </w:rPr>
        <w:t xml:space="preserve"> is used to store private key and own identity certificate which program should present to other parties (Server or client) to verify its identity.</w:t>
      </w:r>
    </w:p>
    <w:p w:rsidR="00000000" w:rsidDel="00000000" w:rsidP="00000000" w:rsidRDefault="00000000" w:rsidRPr="00000000" w14:paraId="00000029">
      <w:pPr>
        <w:shd w:fill="ffffff" w:val="clear"/>
        <w:spacing w:after="120" w:before="120" w:lineRule="auto"/>
        <w:contextualSpacing w:val="0"/>
        <w:rPr>
          <w:color w:val="222222"/>
          <w:sz w:val="18"/>
          <w:szCs w:val="18"/>
          <w:highlight w:val="white"/>
        </w:rPr>
      </w:pPr>
      <w:r w:rsidDel="00000000" w:rsidR="00000000" w:rsidRPr="00000000">
        <w:rPr>
          <w:rtl w:val="0"/>
        </w:rPr>
      </w:r>
    </w:p>
    <w:p w:rsidR="00000000" w:rsidDel="00000000" w:rsidP="00000000" w:rsidRDefault="00000000" w:rsidRPr="00000000" w14:paraId="0000002A">
      <w:pPr>
        <w:shd w:fill="ffffff" w:val="clear"/>
        <w:spacing w:after="120" w:before="120" w:lineRule="auto"/>
        <w:contextualSpacing w:val="0"/>
        <w:rPr>
          <w:color w:val="222222"/>
          <w:sz w:val="21"/>
          <w:szCs w:val="21"/>
          <w:highlight w:val="white"/>
        </w:rPr>
      </w:pPr>
      <w:r w:rsidDel="00000000" w:rsidR="00000000" w:rsidRPr="00000000">
        <w:rPr>
          <w:color w:val="222222"/>
          <w:sz w:val="21"/>
          <w:szCs w:val="21"/>
          <w:highlight w:val="white"/>
          <w:rtl w:val="0"/>
        </w:rPr>
        <w:t xml:space="preserve">One example is setting up SSL for tomcat is server side of SSL while setting up </w:t>
      </w:r>
      <w:hyperlink r:id="rId21">
        <w:r w:rsidDel="00000000" w:rsidR="00000000" w:rsidRPr="00000000">
          <w:rPr>
            <w:color w:val="888888"/>
            <w:sz w:val="21"/>
            <w:szCs w:val="21"/>
            <w:highlight w:val="white"/>
            <w:u w:val="single"/>
            <w:rtl w:val="0"/>
          </w:rPr>
          <w:t xml:space="preserve">JDBC over SSL</w:t>
        </w:r>
      </w:hyperlink>
      <w:r w:rsidDel="00000000" w:rsidR="00000000" w:rsidRPr="00000000">
        <w:rPr>
          <w:color w:val="222222"/>
          <w:sz w:val="21"/>
          <w:szCs w:val="21"/>
          <w:highlight w:val="white"/>
          <w:rtl w:val="0"/>
        </w:rPr>
        <w:t xml:space="preserve"> is client side of SSL connection. If you are implementing SSL on Server side you need a KeyStore to store your server certificate and private key. </w:t>
      </w:r>
    </w:p>
    <w:p w:rsidR="00000000" w:rsidDel="00000000" w:rsidP="00000000" w:rsidRDefault="00000000" w:rsidRPr="00000000" w14:paraId="0000002B">
      <w:pPr>
        <w:shd w:fill="ffffff" w:val="clear"/>
        <w:spacing w:after="120" w:before="120" w:lineRule="auto"/>
        <w:contextualSpacing w:val="0"/>
        <w:rPr>
          <w:color w:val="222222"/>
          <w:sz w:val="18"/>
          <w:szCs w:val="18"/>
          <w:highlight w:val="white"/>
        </w:rPr>
      </w:pPr>
      <w:r w:rsidDel="00000000" w:rsidR="00000000" w:rsidRPr="00000000">
        <w:rPr>
          <w:color w:val="222222"/>
          <w:sz w:val="18"/>
          <w:szCs w:val="18"/>
          <w:highlight w:val="white"/>
          <w:rtl w:val="0"/>
        </w:rPr>
        <w:t xml:space="preserve">Anytime a client will connect to the server, server will present its certificate stored in KeyStore and client will verify that certificate by comparing with certificates stored on its trustStore.</w:t>
      </w:r>
    </w:p>
    <w:p w:rsidR="00000000" w:rsidDel="00000000" w:rsidP="00000000" w:rsidRDefault="00000000" w:rsidRPr="00000000" w14:paraId="0000002C">
      <w:pPr>
        <w:shd w:fill="ffffff" w:val="clear"/>
        <w:spacing w:after="120" w:before="120" w:lineRule="auto"/>
        <w:contextualSpacing w:val="0"/>
        <w:rPr>
          <w:color w:val="222222"/>
          <w:sz w:val="18"/>
          <w:szCs w:val="18"/>
          <w:highlight w:val="white"/>
        </w:rPr>
      </w:pPr>
      <w:r w:rsidDel="00000000" w:rsidR="00000000" w:rsidRPr="00000000">
        <w:rPr>
          <w:rtl w:val="0"/>
        </w:rPr>
      </w:r>
    </w:p>
    <w:p w:rsidR="00000000" w:rsidDel="00000000" w:rsidP="00000000" w:rsidRDefault="00000000" w:rsidRPr="00000000" w14:paraId="0000002D">
      <w:pPr>
        <w:shd w:fill="ffffff" w:val="clear"/>
        <w:spacing w:after="120" w:before="120" w:lineRule="auto"/>
        <w:contextualSpacing w:val="0"/>
        <w:rPr>
          <w:color w:val="222222"/>
          <w:sz w:val="18"/>
          <w:szCs w:val="18"/>
          <w:highlight w:val="white"/>
        </w:rPr>
      </w:pPr>
      <w:r w:rsidDel="00000000" w:rsidR="00000000" w:rsidRPr="00000000">
        <w:rPr>
          <w:color w:val="222222"/>
          <w:sz w:val="18"/>
          <w:szCs w:val="18"/>
          <w:highlight w:val="white"/>
          <w:rtl w:val="0"/>
        </w:rPr>
        <w:t xml:space="preserve">Diff between Keystore and Trustore:</w:t>
      </w:r>
    </w:p>
    <w:p w:rsidR="00000000" w:rsidDel="00000000" w:rsidP="00000000" w:rsidRDefault="00000000" w:rsidRPr="00000000" w14:paraId="0000002E">
      <w:pPr>
        <w:shd w:fill="ffffff" w:val="clear"/>
        <w:spacing w:after="120" w:before="120" w:lineRule="auto"/>
        <w:contextualSpacing w:val="0"/>
        <w:rPr>
          <w:color w:val="222222"/>
          <w:sz w:val="21"/>
          <w:szCs w:val="21"/>
          <w:highlight w:val="white"/>
        </w:rPr>
      </w:pPr>
      <w:r w:rsidDel="00000000" w:rsidR="00000000" w:rsidRPr="00000000">
        <w:rPr>
          <w:color w:val="222222"/>
          <w:sz w:val="21"/>
          <w:szCs w:val="21"/>
          <w:highlight w:val="white"/>
          <w:rtl w:val="0"/>
        </w:rPr>
        <w:t xml:space="preserve">1) Keystore is used to store your credential (server or client) while truststore is used to store others credential (Certificates from CA).</w:t>
      </w:r>
    </w:p>
    <w:p w:rsidR="00000000" w:rsidDel="00000000" w:rsidP="00000000" w:rsidRDefault="00000000" w:rsidRPr="00000000" w14:paraId="0000002F">
      <w:pPr>
        <w:shd w:fill="ffffff" w:val="clear"/>
        <w:spacing w:after="120" w:before="120" w:lineRule="auto"/>
        <w:contextualSpacing w:val="0"/>
        <w:rPr>
          <w:color w:val="222222"/>
          <w:sz w:val="21"/>
          <w:szCs w:val="21"/>
          <w:highlight w:val="white"/>
        </w:rPr>
      </w:pPr>
      <w:r w:rsidDel="00000000" w:rsidR="00000000" w:rsidRPr="00000000">
        <w:rPr>
          <w:color w:val="222222"/>
          <w:sz w:val="21"/>
          <w:szCs w:val="21"/>
          <w:highlight w:val="white"/>
          <w:rtl w:val="0"/>
        </w:rPr>
        <w:t xml:space="preserve">2) Keystore is needed when you are setting up server side on SSL, it is used to store server's identity certificate, which server will present to a client on the connection while trust store setup on client side must contain to make the connection work. If you browser to connect to any website over SSL it verifies certificate presented by server against its truststore.</w:t>
      </w:r>
    </w:p>
    <w:p w:rsidR="00000000" w:rsidDel="00000000" w:rsidP="00000000" w:rsidRDefault="00000000" w:rsidRPr="00000000" w14:paraId="00000030">
      <w:pPr>
        <w:shd w:fill="ffffff" w:val="clear"/>
        <w:spacing w:after="120" w:before="120" w:lineRule="auto"/>
        <w:contextualSpacing w:val="0"/>
        <w:rPr>
          <w:color w:val="222222"/>
          <w:sz w:val="21"/>
          <w:szCs w:val="21"/>
          <w:highlight w:val="white"/>
        </w:rPr>
      </w:pPr>
      <w:r w:rsidDel="00000000" w:rsidR="00000000" w:rsidRPr="00000000">
        <w:rPr>
          <w:color w:val="222222"/>
          <w:sz w:val="21"/>
          <w:szCs w:val="21"/>
          <w:highlight w:val="white"/>
          <w:rtl w:val="0"/>
        </w:rPr>
        <w:t xml:space="preserve">3)You might be thinking that both keystore and truststore on client and server side if the client also needs to authenticate itself on the server. In this case, client will store its private key and identify certificate on keystore and server will authenticate the client against certificate stored on server's trust store.</w:t>
      </w:r>
    </w:p>
    <w:p w:rsidR="00000000" w:rsidDel="00000000" w:rsidP="00000000" w:rsidRDefault="00000000" w:rsidRPr="00000000" w14:paraId="00000031">
      <w:pPr>
        <w:shd w:fill="ffffff" w:val="clear"/>
        <w:spacing w:after="120" w:before="120" w:lineRule="auto"/>
        <w:contextualSpacing w:val="0"/>
        <w:rPr>
          <w:color w:val="222222"/>
          <w:sz w:val="18"/>
          <w:szCs w:val="18"/>
          <w:highlight w:val="white"/>
        </w:rPr>
      </w:pPr>
      <w:r w:rsidDel="00000000" w:rsidR="00000000" w:rsidRPr="00000000">
        <w:rPr>
          <w:color w:val="222222"/>
          <w:sz w:val="21"/>
          <w:szCs w:val="21"/>
          <w:highlight w:val="white"/>
          <w:rtl w:val="0"/>
        </w:rPr>
        <w:t xml:space="preserve">4)</w:t>
      </w:r>
      <w:r w:rsidDel="00000000" w:rsidR="00000000" w:rsidRPr="00000000">
        <w:rPr>
          <w:color w:val="222222"/>
          <w:sz w:val="18"/>
          <w:szCs w:val="18"/>
          <w:highlight w:val="white"/>
          <w:rtl w:val="0"/>
        </w:rPr>
        <w:t xml:space="preserve">When you install </w:t>
      </w:r>
      <w:hyperlink r:id="rId22">
        <w:r w:rsidDel="00000000" w:rsidR="00000000" w:rsidRPr="00000000">
          <w:rPr>
            <w:color w:val="888888"/>
            <w:sz w:val="18"/>
            <w:szCs w:val="18"/>
            <w:highlight w:val="white"/>
            <w:u w:val="single"/>
            <w:rtl w:val="0"/>
          </w:rPr>
          <w:t xml:space="preserve">JDK or JRE</w:t>
        </w:r>
      </w:hyperlink>
      <w:r w:rsidDel="00000000" w:rsidR="00000000" w:rsidRPr="00000000">
        <w:rPr>
          <w:color w:val="222222"/>
          <w:sz w:val="18"/>
          <w:szCs w:val="18"/>
          <w:highlight w:val="white"/>
          <w:rtl w:val="0"/>
        </w:rPr>
        <w:t xml:space="preserve"> on your machine, Java comes with its own truststore (collection of certificate from well known CA like Verisign, goDaddy, thwarte etc. you can find this file inside</w:t>
      </w:r>
    </w:p>
    <w:p w:rsidR="00000000" w:rsidDel="00000000" w:rsidP="00000000" w:rsidRDefault="00000000" w:rsidRPr="00000000" w14:paraId="00000032">
      <w:pPr>
        <w:shd w:fill="ffffff" w:val="clear"/>
        <w:spacing w:after="120" w:before="120" w:lineRule="auto"/>
        <w:contextualSpacing w:val="0"/>
        <w:rPr>
          <w:color w:val="222222"/>
          <w:sz w:val="18"/>
          <w:szCs w:val="18"/>
          <w:highlight w:val="white"/>
        </w:rPr>
      </w:pPr>
      <w:r w:rsidDel="00000000" w:rsidR="00000000" w:rsidRPr="00000000">
        <w:rPr>
          <w:rtl w:val="0"/>
        </w:rPr>
      </w:r>
    </w:p>
    <w:p w:rsidR="00000000" w:rsidDel="00000000" w:rsidP="00000000" w:rsidRDefault="00000000" w:rsidRPr="00000000" w14:paraId="00000033">
      <w:pPr>
        <w:shd w:fill="ffffff" w:val="clear"/>
        <w:spacing w:after="120" w:before="120" w:lineRule="auto"/>
        <w:contextualSpacing w:val="0"/>
        <w:rPr>
          <w:color w:val="222222"/>
          <w:sz w:val="18"/>
          <w:szCs w:val="18"/>
          <w:highlight w:val="white"/>
        </w:rPr>
      </w:pPr>
      <w:r w:rsidDel="00000000" w:rsidR="00000000" w:rsidRPr="00000000">
        <w:rPr>
          <w:rFonts w:ascii="Courier New" w:cs="Courier New" w:eastAsia="Courier New" w:hAnsi="Courier New"/>
          <w:color w:val="222222"/>
          <w:sz w:val="18"/>
          <w:szCs w:val="18"/>
          <w:highlight w:val="white"/>
          <w:rtl w:val="0"/>
        </w:rPr>
        <w:t xml:space="preserve">JAVA_HOME/JRE/Security/cacerts</w:t>
      </w:r>
      <w:r w:rsidDel="00000000" w:rsidR="00000000" w:rsidRPr="00000000">
        <w:rPr>
          <w:color w:val="222222"/>
          <w:sz w:val="18"/>
          <w:szCs w:val="18"/>
          <w:highlight w:val="white"/>
          <w:rtl w:val="0"/>
        </w:rPr>
        <w:t xml:space="preserve"> where </w:t>
      </w:r>
      <w:hyperlink r:id="rId23">
        <w:r w:rsidDel="00000000" w:rsidR="00000000" w:rsidRPr="00000000">
          <w:rPr>
            <w:color w:val="888888"/>
            <w:sz w:val="18"/>
            <w:szCs w:val="18"/>
            <w:highlight w:val="white"/>
            <w:u w:val="single"/>
            <w:rtl w:val="0"/>
          </w:rPr>
          <w:t xml:space="preserve">JAVA_HOME</w:t>
        </w:r>
      </w:hyperlink>
      <w:r w:rsidDel="00000000" w:rsidR="00000000" w:rsidRPr="00000000">
        <w:rPr>
          <w:color w:val="222222"/>
          <w:sz w:val="18"/>
          <w:szCs w:val="18"/>
          <w:highlight w:val="white"/>
          <w:rtl w:val="0"/>
        </w:rPr>
        <w:t xml:space="preserve"> is your JDK Installation directory.</w:t>
      </w:r>
    </w:p>
    <w:p w:rsidR="00000000" w:rsidDel="00000000" w:rsidP="00000000" w:rsidRDefault="00000000" w:rsidRPr="00000000" w14:paraId="00000034">
      <w:pPr>
        <w:shd w:fill="ffffff" w:val="clear"/>
        <w:spacing w:after="120" w:before="120" w:lineRule="auto"/>
        <w:contextualSpacing w:val="0"/>
        <w:rPr>
          <w:color w:val="222222"/>
          <w:sz w:val="28"/>
          <w:szCs w:val="28"/>
          <w:highlight w:val="white"/>
          <w:vertAlign w:val="superscript"/>
        </w:rPr>
      </w:pPr>
      <w:r w:rsidDel="00000000" w:rsidR="00000000" w:rsidRPr="00000000">
        <w:rPr>
          <w:b w:val="1"/>
          <w:color w:val="222222"/>
          <w:sz w:val="18"/>
          <w:szCs w:val="18"/>
          <w:highlight w:val="white"/>
          <w:rtl w:val="0"/>
        </w:rPr>
        <w:t xml:space="preserve">Final point to remember</w:t>
      </w:r>
      <w:r w:rsidDel="00000000" w:rsidR="00000000" w:rsidRPr="00000000">
        <w:rPr>
          <w:color w:val="222222"/>
          <w:sz w:val="18"/>
          <w:szCs w:val="18"/>
          <w:highlight w:val="white"/>
          <w:rtl w:val="0"/>
        </w:rPr>
        <w:t xml:space="preserve">: </w:t>
      </w:r>
      <w:r w:rsidDel="00000000" w:rsidR="00000000" w:rsidRPr="00000000">
        <w:rPr>
          <w:color w:val="222222"/>
          <w:sz w:val="21"/>
          <w:szCs w:val="21"/>
          <w:highlight w:val="white"/>
          <w:rtl w:val="0"/>
        </w:rPr>
        <w:t xml:space="preserve">keystore is used to store server's own certificate while truststore is used to store the certificate of other parties issued by CA like Verisign or goDaday or even self-signed certificates.</w:t>
      </w:r>
      <w:r w:rsidDel="00000000" w:rsidR="00000000" w:rsidRPr="00000000">
        <w:rPr>
          <w:rtl w:val="0"/>
        </w:rPr>
      </w:r>
    </w:p>
    <w:p w:rsidR="00000000" w:rsidDel="00000000" w:rsidP="00000000" w:rsidRDefault="00000000" w:rsidRPr="00000000" w14:paraId="00000035">
      <w:pPr>
        <w:contextualSpacing w:val="0"/>
        <w:rPr>
          <w:color w:val="222222"/>
          <w:sz w:val="21"/>
          <w:szCs w:val="21"/>
          <w:highlight w:val="white"/>
        </w:rPr>
      </w:pPr>
      <w:r w:rsidDel="00000000" w:rsidR="00000000" w:rsidRPr="00000000">
        <w:rPr>
          <w:rtl w:val="0"/>
        </w:rPr>
      </w:r>
    </w:p>
    <w:sectPr>
      <w:headerReference r:id="rId24" w:type="default"/>
      <w:pgSz w:h="15840" w:w="12240"/>
      <w:pgMar w:bottom="1440" w:top="1440" w:left="1440" w:right="1440" w:header="720" w:footer="720"/>
      <w:pgNumType w:start="1"/>
      <w:sectPrChange w:author="Salman Shaikh" w:id="0" w:date="2018-10-06T11:34:44Z">
        <w:sectPr w:rsidR="000000" w:rsidDel="000000" w:rsidRPr="000000" w:rsidSect="000000">
          <w:pgMar w:bottom="1440" w:top="1440" w:left="1440" w:right="1440" w:header="720" w:footer="720"/>
          <w:pgNumType w:start="1"/>
          <w:pgSz w:h="15840" w:w="12240"/>
        </w:sectPr>
      </w:sectPrChange>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contextualSpacing w:val="0"/>
      <w:rPr>
        <w:ins w:author="Salman Shaikh" w:id="1" w:date="2018-10-06T11:34:44Z"/>
        <w:rPrChange w:author="Salman Shaikh" w:id="0" w:date="2018-10-06T11:34:44Z">
          <w:rPr>
            <w:color w:val="222222"/>
            <w:sz w:val="21"/>
            <w:szCs w:val="21"/>
            <w:highlight w:val="white"/>
          </w:rPr>
        </w:rPrChange>
      </w:rPr>
    </w:pPr>
    <w:ins w:author="Salman Shaikh" w:id="1" w:date="2018-10-06T11:34:44Z">
      <w:r w:rsidDel="00000000" w:rsidR="00000000" w:rsidRPr="00000000">
        <w:rPr>
          <w:rtl w:val="0"/>
        </w:rPr>
      </w:r>
    </w:ins>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Public_key_infrastructure#cite_note-msdn-3" TargetMode="External"/><Relationship Id="rId11" Type="http://schemas.openxmlformats.org/officeDocument/2006/relationships/hyperlink" Target="https://en.wikipedia.org/wiki/X.509" TargetMode="External"/><Relationship Id="rId22" Type="http://schemas.openxmlformats.org/officeDocument/2006/relationships/hyperlink" Target="http://javarevisited.blogspot.sg/2011/12/jre-jvm-jdk-jit-in-java-programming.html" TargetMode="External"/><Relationship Id="rId10" Type="http://schemas.openxmlformats.org/officeDocument/2006/relationships/hyperlink" Target="https://en.wikipedia.org/wiki/Trusted_third_party" TargetMode="External"/><Relationship Id="rId21" Type="http://schemas.openxmlformats.org/officeDocument/2006/relationships/hyperlink" Target="http://javarevisited.blogspot.sg/2012/08/top-10-jdbc-best-practices-for-java.html" TargetMode="External"/><Relationship Id="rId13" Type="http://schemas.openxmlformats.org/officeDocument/2006/relationships/image" Target="media/image2.png"/><Relationship Id="rId24" Type="http://schemas.openxmlformats.org/officeDocument/2006/relationships/header" Target="header1.xml"/><Relationship Id="rId12" Type="http://schemas.openxmlformats.org/officeDocument/2006/relationships/hyperlink" Target="https://www.globalsign.com/en/ssl-information-center/ca-network-security-practices/" TargetMode="External"/><Relationship Id="rId23" Type="http://schemas.openxmlformats.org/officeDocument/2006/relationships/hyperlink" Target="http://javarevisited.blogspot.sg/2012/02/how-to-set-javahome-environment-i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Digital_signature" TargetMode="External"/><Relationship Id="rId15" Type="http://schemas.openxmlformats.org/officeDocument/2006/relationships/hyperlink" Target="https://en.wikipedia.org/wiki/Cryptography" TargetMode="External"/><Relationship Id="rId14" Type="http://schemas.openxmlformats.org/officeDocument/2006/relationships/hyperlink" Target="https://en.wikipedia.org/wiki/Digital_certificates" TargetMode="External"/><Relationship Id="rId17" Type="http://schemas.openxmlformats.org/officeDocument/2006/relationships/hyperlink" Target="https://en.wikipedia.org/wiki/Certificate_authority" TargetMode="External"/><Relationship Id="rId16" Type="http://schemas.openxmlformats.org/officeDocument/2006/relationships/hyperlink" Target="https://en.wikipedia.org/wiki/Public_key" TargetMode="External"/><Relationship Id="rId5" Type="http://schemas.openxmlformats.org/officeDocument/2006/relationships/styles" Target="styles.xml"/><Relationship Id="rId19" Type="http://schemas.openxmlformats.org/officeDocument/2006/relationships/hyperlink" Target="https://en.wikipedia.org/wiki/Microsoft" TargetMode="External"/><Relationship Id="rId6" Type="http://schemas.openxmlformats.org/officeDocument/2006/relationships/hyperlink" Target="https://tools.ietf.org/html/rfc2246" TargetMode="External"/><Relationship Id="rId18" Type="http://schemas.openxmlformats.org/officeDocument/2006/relationships/hyperlink" Target="https://en.wikipedia.org/wiki/Public_key_infrastructure#cite_note-techotopia-2" TargetMode="External"/><Relationship Id="rId7" Type="http://schemas.openxmlformats.org/officeDocument/2006/relationships/hyperlink" Target="https://en.wikipedia.org/wiki/Cryptography" TargetMode="External"/><Relationship Id="rId8" Type="http://schemas.openxmlformats.org/officeDocument/2006/relationships/hyperlink" Target="https://en.wikipedia.org/wiki/Public_key_certific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